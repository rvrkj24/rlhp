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1FB14D9" w:rsidR="000F5C23" w:rsidRPr="00F45398" w:rsidRDefault="00F45398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 w:rsidRPr="00F45398">
        <w:rPr>
          <w:b/>
          <w:sz w:val="28"/>
          <w:szCs w:val="28"/>
        </w:rPr>
        <w:t>Meditation – The Remover of Obstacles</w:t>
      </w:r>
      <w:ins w:id="1" w:author="kashishkalwani@www.srcm.org" w:date="2020-11-24T18:58:00Z">
        <w:r>
          <w:rPr>
            <w:b/>
            <w:sz w:val="28"/>
            <w:szCs w:val="28"/>
          </w:rPr>
          <w:t xml:space="preserve"> (Has</w:t>
        </w:r>
      </w:ins>
      <w:ins w:id="2" w:author="kashishkalwani@www.srcm.org" w:date="2020-11-24T18:59:00Z">
        <w:r>
          <w:rPr>
            <w:b/>
            <w:sz w:val="28"/>
            <w:szCs w:val="28"/>
          </w:rPr>
          <w:t>ith</w:t>
        </w:r>
      </w:ins>
      <w:ins w:id="3" w:author="kashishkalwani@www.srcm.org" w:date="2020-11-24T18:58:00Z">
        <w:r>
          <w:rPr>
            <w:b/>
            <w:sz w:val="28"/>
            <w:szCs w:val="28"/>
          </w:rPr>
          <w:t>a Illa)</w:t>
        </w:r>
      </w:ins>
    </w:p>
    <w:p w14:paraId="00000002" w14:textId="0B4BB9C7" w:rsidR="000F5C23" w:rsidRPr="00F45398" w:rsidRDefault="00F45398" w:rsidP="00F45398">
      <w:pPr>
        <w:jc w:val="both"/>
        <w:rPr>
          <w:sz w:val="20"/>
          <w:szCs w:val="20"/>
          <w:rPrChange w:id="4" w:author="kashishkalwani@www.srcm.org" w:date="2020-11-24T18:57:00Z">
            <w:rPr>
              <w:sz w:val="24"/>
              <w:szCs w:val="24"/>
            </w:rPr>
          </w:rPrChange>
        </w:rPr>
        <w:pPrChange w:id="5" w:author="kashishkalwani@www.srcm.org" w:date="2020-11-24T18:59:00Z">
          <w:pPr/>
        </w:pPrChange>
      </w:pPr>
      <w:r w:rsidRPr="00F45398">
        <w:rPr>
          <w:sz w:val="20"/>
          <w:szCs w:val="20"/>
          <w:rPrChange w:id="6" w:author="kashishkalwani@www.srcm.org" w:date="2020-11-24T18:57:00Z">
            <w:rPr>
              <w:sz w:val="24"/>
              <w:szCs w:val="24"/>
            </w:rPr>
          </w:rPrChange>
        </w:rPr>
        <w:t xml:space="preserve">If I had told my 10-year-old self that </w:t>
      </w:r>
      <w:del w:id="7" w:author="kashishkalwani@www.srcm.org" w:date="2020-11-24T18:59:00Z">
        <w:r w:rsidRPr="00F45398" w:rsidDel="00F45398">
          <w:rPr>
            <w:sz w:val="20"/>
            <w:szCs w:val="20"/>
            <w:rPrChange w:id="8" w:author="kashishkalwani@www.srcm.org" w:date="2020-11-24T18:57:00Z">
              <w:rPr>
                <w:sz w:val="24"/>
                <w:szCs w:val="24"/>
              </w:rPr>
            </w:rPrChange>
          </w:rPr>
          <w:delText>I’d</w:delText>
        </w:r>
      </w:del>
      <w:ins w:id="9" w:author="kashishkalwani@www.srcm.org" w:date="2020-11-24T18:59:00Z">
        <w:r w:rsidRPr="00F45398">
          <w:rPr>
            <w:sz w:val="20"/>
            <w:szCs w:val="20"/>
            <w:rPrChange w:id="10" w:author="kashishkalwani@www.srcm.org" w:date="2020-11-24T18:57:00Z">
              <w:rPr>
                <w:sz w:val="20"/>
                <w:szCs w:val="20"/>
              </w:rPr>
            </w:rPrChange>
          </w:rPr>
          <w:t>I would</w:t>
        </w:r>
      </w:ins>
      <w:r w:rsidRPr="00F45398">
        <w:rPr>
          <w:sz w:val="20"/>
          <w:szCs w:val="20"/>
          <w:rPrChange w:id="11" w:author="kashishkalwani@www.srcm.org" w:date="2020-11-24T18:57:00Z">
            <w:rPr>
              <w:sz w:val="24"/>
              <w:szCs w:val="24"/>
            </w:rPr>
          </w:rPrChange>
        </w:rPr>
        <w:t xml:space="preserve"> grow up someday to become a content and successful woman, I would have never believed myself then!</w:t>
      </w:r>
    </w:p>
    <w:p w14:paraId="00000003" w14:textId="77777777" w:rsidR="000F5C23" w:rsidRPr="00F45398" w:rsidRDefault="00F45398" w:rsidP="00F45398">
      <w:pPr>
        <w:jc w:val="both"/>
        <w:rPr>
          <w:sz w:val="20"/>
          <w:szCs w:val="20"/>
          <w:rPrChange w:id="12" w:author="kashishkalwani@www.srcm.org" w:date="2020-11-24T18:57:00Z">
            <w:rPr>
              <w:sz w:val="24"/>
              <w:szCs w:val="24"/>
            </w:rPr>
          </w:rPrChange>
        </w:rPr>
        <w:pPrChange w:id="13" w:author="kashishkalwani@www.srcm.org" w:date="2020-11-24T18:59:00Z">
          <w:pPr/>
        </w:pPrChange>
      </w:pPr>
      <w:r w:rsidRPr="00F45398">
        <w:rPr>
          <w:sz w:val="20"/>
          <w:szCs w:val="20"/>
          <w:rPrChange w:id="14" w:author="kashishkalwani@www.srcm.org" w:date="2020-11-24T18:57:00Z">
            <w:rPr>
              <w:sz w:val="24"/>
              <w:szCs w:val="24"/>
            </w:rPr>
          </w:rPrChange>
        </w:rPr>
        <w:t>When I was a child, I was diagnosed with a rare neurological disease called Friedreich’s Ataxia. It affected my wa</w:t>
      </w:r>
      <w:r w:rsidRPr="00F45398">
        <w:rPr>
          <w:sz w:val="20"/>
          <w:szCs w:val="20"/>
          <w:rPrChange w:id="15" w:author="kashishkalwani@www.srcm.org" w:date="2020-11-24T18:57:00Z">
            <w:rPr>
              <w:sz w:val="24"/>
              <w:szCs w:val="24"/>
            </w:rPr>
          </w:rPrChange>
        </w:rPr>
        <w:t xml:space="preserve">lking, my speech, and my heart. It was mentally very, very exhausting. </w:t>
      </w:r>
      <w:r w:rsidRPr="00F45398">
        <w:rPr>
          <w:sz w:val="20"/>
          <w:szCs w:val="20"/>
          <w:rPrChange w:id="16" w:author="kashishkalwani@www.srcm.org" w:date="2020-11-24T18:57:00Z">
            <w:rPr/>
          </w:rPrChange>
        </w:rPr>
        <w:fldChar w:fldCharType="begin"/>
      </w:r>
      <w:r w:rsidRPr="00F45398">
        <w:rPr>
          <w:sz w:val="20"/>
          <w:szCs w:val="20"/>
          <w:rPrChange w:id="17" w:author="kashishkalwani@www.srcm.org" w:date="2020-11-24T18:57:00Z">
            <w:rPr/>
          </w:rPrChange>
        </w:rPr>
        <w:instrText xml:space="preserve"> HYPERLINK "https://heartfulness.org/en/" \h </w:instrText>
      </w:r>
      <w:r w:rsidRPr="00F45398">
        <w:rPr>
          <w:sz w:val="20"/>
          <w:szCs w:val="20"/>
          <w:rPrChange w:id="18" w:author="kashishkalwani@www.srcm.org" w:date="2020-11-24T18:57:00Z">
            <w:rPr/>
          </w:rPrChange>
        </w:rPr>
        <w:fldChar w:fldCharType="separate"/>
      </w:r>
      <w:r w:rsidRPr="00F45398">
        <w:rPr>
          <w:color w:val="0563C1"/>
          <w:sz w:val="20"/>
          <w:szCs w:val="20"/>
          <w:u w:val="single"/>
          <w:rPrChange w:id="19" w:author="kashishkalwani@www.srcm.org" w:date="2020-11-24T18:57:00Z">
            <w:rPr>
              <w:color w:val="0563C1"/>
              <w:sz w:val="24"/>
              <w:szCs w:val="24"/>
              <w:u w:val="single"/>
            </w:rPr>
          </w:rPrChange>
        </w:rPr>
        <w:t>Heartfulness meditation</w:t>
      </w:r>
      <w:r w:rsidRPr="00F45398">
        <w:rPr>
          <w:color w:val="0563C1"/>
          <w:sz w:val="20"/>
          <w:szCs w:val="20"/>
          <w:u w:val="single"/>
          <w:rPrChange w:id="20" w:author="kashishkalwani@www.srcm.org" w:date="2020-11-24T18:57:00Z">
            <w:rPr>
              <w:color w:val="0563C1"/>
              <w:sz w:val="24"/>
              <w:szCs w:val="24"/>
              <w:u w:val="single"/>
            </w:rPr>
          </w:rPrChange>
        </w:rPr>
        <w:fldChar w:fldCharType="end"/>
      </w:r>
      <w:r w:rsidRPr="00F45398">
        <w:rPr>
          <w:sz w:val="20"/>
          <w:szCs w:val="20"/>
          <w:rPrChange w:id="21" w:author="kashishkalwani@www.srcm.org" w:date="2020-11-24T18:57:00Z">
            <w:rPr>
              <w:sz w:val="24"/>
              <w:szCs w:val="24"/>
            </w:rPr>
          </w:rPrChange>
        </w:rPr>
        <w:t xml:space="preserve"> was a boon to my life. It was practiced by my grandfather who introduced it to my parents and then, me. Initially</w:t>
      </w:r>
      <w:r w:rsidRPr="00F45398">
        <w:rPr>
          <w:sz w:val="20"/>
          <w:szCs w:val="20"/>
          <w:rPrChange w:id="22" w:author="kashishkalwani@www.srcm.org" w:date="2020-11-24T18:57:00Z">
            <w:rPr>
              <w:sz w:val="24"/>
              <w:szCs w:val="24"/>
            </w:rPr>
          </w:rPrChange>
        </w:rPr>
        <w:t>, I was extremely adamant not to incorporate this into my routine however, the day I started my practice was when I actually started living my life!</w:t>
      </w:r>
    </w:p>
    <w:p w14:paraId="00000004" w14:textId="77777777" w:rsidR="000F5C23" w:rsidRPr="00F45398" w:rsidRDefault="00F45398" w:rsidP="00F45398">
      <w:pPr>
        <w:jc w:val="both"/>
        <w:rPr>
          <w:sz w:val="20"/>
          <w:szCs w:val="20"/>
          <w:rPrChange w:id="23" w:author="kashishkalwani@www.srcm.org" w:date="2020-11-24T18:57:00Z">
            <w:rPr>
              <w:sz w:val="24"/>
              <w:szCs w:val="24"/>
            </w:rPr>
          </w:rPrChange>
        </w:rPr>
        <w:pPrChange w:id="24" w:author="kashishkalwani@www.srcm.org" w:date="2020-11-24T18:59:00Z">
          <w:pPr/>
        </w:pPrChange>
      </w:pPr>
      <w:bookmarkStart w:id="25" w:name="_30j0zll" w:colFirst="0" w:colLast="0"/>
      <w:bookmarkEnd w:id="25"/>
      <w:r w:rsidRPr="00F45398">
        <w:rPr>
          <w:sz w:val="20"/>
          <w:szCs w:val="20"/>
          <w:rPrChange w:id="26" w:author="kashishkalwani@www.srcm.org" w:date="2020-11-24T18:57:00Z">
            <w:rPr>
              <w:sz w:val="24"/>
              <w:szCs w:val="24"/>
            </w:rPr>
          </w:rPrChange>
        </w:rPr>
        <w:t>Once I became immersed in this practice, I realized that my life was being mapped out by the almighty. Whet</w:t>
      </w:r>
      <w:r w:rsidRPr="00F45398">
        <w:rPr>
          <w:sz w:val="20"/>
          <w:szCs w:val="20"/>
          <w:rPrChange w:id="27" w:author="kashishkalwani@www.srcm.org" w:date="2020-11-24T18:57:00Z">
            <w:rPr>
              <w:sz w:val="24"/>
              <w:szCs w:val="24"/>
            </w:rPr>
          </w:rPrChange>
        </w:rPr>
        <w:t>her it was my completely accessible college or my encouraging experience at CCMB, Hyderabad, it all seemed destined for me guided by a higher power. An event that greatly affected my confidence was at ‘</w:t>
      </w:r>
      <w:r w:rsidRPr="00F45398">
        <w:rPr>
          <w:sz w:val="20"/>
          <w:szCs w:val="20"/>
          <w:rPrChange w:id="28" w:author="kashishkalwani@www.srcm.org" w:date="2020-11-24T18:57:00Z">
            <w:rPr/>
          </w:rPrChange>
        </w:rPr>
        <w:fldChar w:fldCharType="begin"/>
      </w:r>
      <w:r w:rsidRPr="00F45398">
        <w:rPr>
          <w:sz w:val="20"/>
          <w:szCs w:val="20"/>
          <w:rPrChange w:id="29" w:author="kashishkalwani@www.srcm.org" w:date="2020-11-24T18:57:00Z">
            <w:rPr/>
          </w:rPrChange>
        </w:rPr>
        <w:instrText xml:space="preserve"> HYPERLINK "https://heartfulness.org/en/sitaare-zame</w:instrText>
      </w:r>
      <w:r w:rsidRPr="00F45398">
        <w:rPr>
          <w:sz w:val="20"/>
          <w:szCs w:val="20"/>
          <w:rPrChange w:id="30" w:author="kashishkalwani@www.srcm.org" w:date="2020-11-24T18:57:00Z">
            <w:rPr/>
          </w:rPrChange>
        </w:rPr>
        <w:instrText xml:space="preserve">en-par/" \h </w:instrText>
      </w:r>
      <w:r w:rsidRPr="00F45398">
        <w:rPr>
          <w:sz w:val="20"/>
          <w:szCs w:val="20"/>
          <w:rPrChange w:id="31" w:author="kashishkalwani@www.srcm.org" w:date="2020-11-24T18:57:00Z">
            <w:rPr/>
          </w:rPrChange>
        </w:rPr>
        <w:fldChar w:fldCharType="separate"/>
      </w:r>
      <w:r w:rsidRPr="00F45398">
        <w:rPr>
          <w:i/>
          <w:color w:val="0563C1"/>
          <w:sz w:val="20"/>
          <w:szCs w:val="20"/>
          <w:u w:val="single"/>
          <w:rPrChange w:id="32" w:author="kashishkalwani@www.srcm.org" w:date="2020-11-24T18:57:00Z">
            <w:rPr>
              <w:i/>
              <w:color w:val="0563C1"/>
              <w:sz w:val="24"/>
              <w:szCs w:val="24"/>
              <w:u w:val="single"/>
            </w:rPr>
          </w:rPrChange>
        </w:rPr>
        <w:t>Sitare Zameen Par</w:t>
      </w:r>
      <w:r w:rsidRPr="00F45398">
        <w:rPr>
          <w:i/>
          <w:color w:val="0563C1"/>
          <w:sz w:val="20"/>
          <w:szCs w:val="20"/>
          <w:u w:val="single"/>
          <w:rPrChange w:id="33" w:author="kashishkalwani@www.srcm.org" w:date="2020-11-24T18:57:00Z">
            <w:rPr>
              <w:i/>
              <w:color w:val="0563C1"/>
              <w:sz w:val="24"/>
              <w:szCs w:val="24"/>
              <w:u w:val="single"/>
            </w:rPr>
          </w:rPrChange>
        </w:rPr>
        <w:fldChar w:fldCharType="end"/>
      </w:r>
      <w:r w:rsidRPr="00F45398">
        <w:rPr>
          <w:i/>
          <w:sz w:val="20"/>
          <w:szCs w:val="20"/>
          <w:rPrChange w:id="34" w:author="kashishkalwani@www.srcm.org" w:date="2020-11-24T18:57:00Z">
            <w:rPr>
              <w:i/>
              <w:sz w:val="24"/>
              <w:szCs w:val="24"/>
            </w:rPr>
          </w:rPrChange>
        </w:rPr>
        <w:t>’</w:t>
      </w:r>
      <w:r w:rsidRPr="00F45398">
        <w:rPr>
          <w:sz w:val="20"/>
          <w:szCs w:val="20"/>
          <w:rPrChange w:id="35" w:author="kashishkalwani@www.srcm.org" w:date="2020-11-24T18:57:00Z">
            <w:rPr>
              <w:sz w:val="24"/>
              <w:szCs w:val="24"/>
            </w:rPr>
          </w:rPrChange>
        </w:rPr>
        <w:t xml:space="preserve"> with Shankar Mahadevan when I was asked to give a motivational speech – maybe I wouldn’t have been given this opportunity had I not been in a wheelchair. These made me aware of my life and made me extremely grateful and acce</w:t>
      </w:r>
      <w:r w:rsidRPr="00F45398">
        <w:rPr>
          <w:sz w:val="20"/>
          <w:szCs w:val="20"/>
          <w:rPrChange w:id="36" w:author="kashishkalwani@www.srcm.org" w:date="2020-11-24T18:57:00Z">
            <w:rPr>
              <w:sz w:val="24"/>
              <w:szCs w:val="24"/>
            </w:rPr>
          </w:rPrChange>
        </w:rPr>
        <w:t>pt myself as a whole! (Yes, my disability too.)</w:t>
      </w:r>
    </w:p>
    <w:p w14:paraId="00000005" w14:textId="6661CCDB" w:rsidR="000F5C23" w:rsidRPr="00F45398" w:rsidRDefault="00F45398" w:rsidP="00F45398">
      <w:pPr>
        <w:jc w:val="both"/>
        <w:rPr>
          <w:sz w:val="20"/>
          <w:szCs w:val="20"/>
          <w:rPrChange w:id="37" w:author="kashishkalwani@www.srcm.org" w:date="2020-11-24T18:57:00Z">
            <w:rPr>
              <w:sz w:val="24"/>
              <w:szCs w:val="24"/>
            </w:rPr>
          </w:rPrChange>
        </w:rPr>
        <w:pPrChange w:id="38" w:author="kashishkalwani@www.srcm.org" w:date="2020-11-24T18:59:00Z">
          <w:pPr/>
        </w:pPrChange>
      </w:pPr>
      <w:r w:rsidRPr="00F45398">
        <w:rPr>
          <w:sz w:val="20"/>
          <w:szCs w:val="20"/>
          <w:rPrChange w:id="39" w:author="kashishkalwani@www.srcm.org" w:date="2020-11-24T18:57:00Z">
            <w:rPr>
              <w:sz w:val="24"/>
              <w:szCs w:val="24"/>
            </w:rPr>
          </w:rPrChange>
        </w:rPr>
        <w:t xml:space="preserve">From that day on, it was like a ripple effect of opportunities. From motivational speaking to modeling, </w:t>
      </w:r>
      <w:del w:id="40" w:author="kashishkalwani@www.srcm.org" w:date="2020-11-24T19:00:00Z">
        <w:r w:rsidRPr="00F45398" w:rsidDel="00F45398">
          <w:rPr>
            <w:sz w:val="20"/>
            <w:szCs w:val="20"/>
            <w:rPrChange w:id="41" w:author="kashishkalwani@www.srcm.org" w:date="2020-11-24T18:57:00Z">
              <w:rPr>
                <w:sz w:val="24"/>
                <w:szCs w:val="24"/>
              </w:rPr>
            </w:rPrChange>
          </w:rPr>
          <w:delText>I’ve</w:delText>
        </w:r>
      </w:del>
      <w:ins w:id="42" w:author="kashishkalwani@www.srcm.org" w:date="2020-11-24T19:00:00Z">
        <w:r w:rsidRPr="00F45398">
          <w:rPr>
            <w:sz w:val="20"/>
            <w:szCs w:val="20"/>
            <w:rPrChange w:id="43" w:author="kashishkalwani@www.srcm.org" w:date="2020-11-24T18:57:00Z">
              <w:rPr>
                <w:sz w:val="20"/>
                <w:szCs w:val="20"/>
              </w:rPr>
            </w:rPrChange>
          </w:rPr>
          <w:t>I have</w:t>
        </w:r>
      </w:ins>
      <w:r w:rsidRPr="00F45398">
        <w:rPr>
          <w:sz w:val="20"/>
          <w:szCs w:val="20"/>
          <w:rPrChange w:id="44" w:author="kashishkalwani@www.srcm.org" w:date="2020-11-24T18:57:00Z">
            <w:rPr>
              <w:sz w:val="24"/>
              <w:szCs w:val="24"/>
            </w:rPr>
          </w:rPrChange>
        </w:rPr>
        <w:t xml:space="preserve"> done it all. And I </w:t>
      </w:r>
      <w:del w:id="45" w:author="kashishkalwani@www.srcm.org" w:date="2020-11-24T19:00:00Z">
        <w:r w:rsidRPr="00F45398" w:rsidDel="00F45398">
          <w:rPr>
            <w:sz w:val="20"/>
            <w:szCs w:val="20"/>
            <w:rPrChange w:id="46" w:author="kashishkalwani@www.srcm.org" w:date="2020-11-24T18:57:00Z">
              <w:rPr>
                <w:sz w:val="24"/>
                <w:szCs w:val="24"/>
              </w:rPr>
            </w:rPrChange>
          </w:rPr>
          <w:delText>can’t</w:delText>
        </w:r>
      </w:del>
      <w:ins w:id="47" w:author="kashishkalwani@www.srcm.org" w:date="2020-11-24T19:00:00Z">
        <w:r w:rsidRPr="00F45398">
          <w:rPr>
            <w:sz w:val="20"/>
            <w:szCs w:val="20"/>
            <w:rPrChange w:id="48" w:author="kashishkalwani@www.srcm.org" w:date="2020-11-24T18:57:00Z">
              <w:rPr>
                <w:sz w:val="20"/>
                <w:szCs w:val="20"/>
              </w:rPr>
            </w:rPrChange>
          </w:rPr>
          <w:t>cannot</w:t>
        </w:r>
      </w:ins>
      <w:r w:rsidRPr="00F45398">
        <w:rPr>
          <w:sz w:val="20"/>
          <w:szCs w:val="20"/>
          <w:rPrChange w:id="49" w:author="kashishkalwani@www.srcm.org" w:date="2020-11-24T18:57:00Z">
            <w:rPr>
              <w:sz w:val="24"/>
              <w:szCs w:val="24"/>
            </w:rPr>
          </w:rPrChange>
        </w:rPr>
        <w:t xml:space="preserve"> thank Heartfulness enough for changing me into a person who thousands of p</w:t>
      </w:r>
      <w:r w:rsidRPr="00F45398">
        <w:rPr>
          <w:sz w:val="20"/>
          <w:szCs w:val="20"/>
          <w:rPrChange w:id="50" w:author="kashishkalwani@www.srcm.org" w:date="2020-11-24T18:57:00Z">
            <w:rPr>
              <w:sz w:val="24"/>
              <w:szCs w:val="24"/>
            </w:rPr>
          </w:rPrChange>
        </w:rPr>
        <w:t xml:space="preserve">eople look up to. Of course, </w:t>
      </w:r>
      <w:r w:rsidRPr="00F45398">
        <w:rPr>
          <w:sz w:val="20"/>
          <w:szCs w:val="20"/>
          <w:rPrChange w:id="51" w:author="kashishkalwani@www.srcm.org" w:date="2020-11-24T18:57:00Z">
            <w:rPr/>
          </w:rPrChange>
        </w:rPr>
        <w:fldChar w:fldCharType="begin"/>
      </w:r>
      <w:r w:rsidRPr="00F45398">
        <w:rPr>
          <w:sz w:val="20"/>
          <w:szCs w:val="20"/>
          <w:rPrChange w:id="52" w:author="kashishkalwani@www.srcm.org" w:date="2020-11-24T18:57:00Z">
            <w:rPr/>
          </w:rPrChange>
        </w:rPr>
        <w:instrText xml:space="preserve"> HYPERLINK "https://heartfulness.org/en/what-is-meditation/" \h </w:instrText>
      </w:r>
      <w:r w:rsidRPr="00F45398">
        <w:rPr>
          <w:sz w:val="20"/>
          <w:szCs w:val="20"/>
          <w:rPrChange w:id="53" w:author="kashishkalwani@www.srcm.org" w:date="2020-11-24T18:57:00Z">
            <w:rPr/>
          </w:rPrChange>
        </w:rPr>
        <w:fldChar w:fldCharType="separate"/>
      </w:r>
      <w:r w:rsidRPr="00F45398">
        <w:rPr>
          <w:color w:val="0563C1"/>
          <w:sz w:val="20"/>
          <w:szCs w:val="20"/>
          <w:u w:val="single"/>
          <w:rPrChange w:id="54" w:author="kashishkalwani@www.srcm.org" w:date="2020-11-24T18:57:00Z">
            <w:rPr>
              <w:color w:val="0563C1"/>
              <w:sz w:val="24"/>
              <w:szCs w:val="24"/>
              <w:u w:val="single"/>
            </w:rPr>
          </w:rPrChange>
        </w:rPr>
        <w:t>meditation</w:t>
      </w:r>
      <w:r w:rsidRPr="00F45398">
        <w:rPr>
          <w:color w:val="0563C1"/>
          <w:sz w:val="20"/>
          <w:szCs w:val="20"/>
          <w:u w:val="single"/>
          <w:rPrChange w:id="55" w:author="kashishkalwani@www.srcm.org" w:date="2020-11-24T18:57:00Z">
            <w:rPr>
              <w:color w:val="0563C1"/>
              <w:sz w:val="24"/>
              <w:szCs w:val="24"/>
              <w:u w:val="single"/>
            </w:rPr>
          </w:rPrChange>
        </w:rPr>
        <w:fldChar w:fldCharType="end"/>
      </w:r>
      <w:r w:rsidRPr="00F45398">
        <w:rPr>
          <w:sz w:val="20"/>
          <w:szCs w:val="20"/>
          <w:rPrChange w:id="56" w:author="kashishkalwani@www.srcm.org" w:date="2020-11-24T18:57:00Z">
            <w:rPr>
              <w:sz w:val="24"/>
              <w:szCs w:val="24"/>
            </w:rPr>
          </w:rPrChange>
        </w:rPr>
        <w:t xml:space="preserve"> has brought peace into my life but more importantly, it transformed me into someone I could never dream to be 15 years back - courageous, confident, </w:t>
      </w:r>
      <w:r w:rsidRPr="00F45398">
        <w:rPr>
          <w:sz w:val="20"/>
          <w:szCs w:val="20"/>
          <w:rPrChange w:id="57" w:author="kashishkalwani@www.srcm.org" w:date="2020-11-24T18:57:00Z">
            <w:rPr>
              <w:sz w:val="24"/>
              <w:szCs w:val="24"/>
            </w:rPr>
          </w:rPrChange>
        </w:rPr>
        <w:t>bold and full of joy!</w:t>
      </w:r>
    </w:p>
    <w:p w14:paraId="00000006" w14:textId="5BCE894C" w:rsidR="000F5C23" w:rsidRPr="00F45398" w:rsidRDefault="00F45398" w:rsidP="00F45398">
      <w:pPr>
        <w:jc w:val="both"/>
        <w:rPr>
          <w:sz w:val="20"/>
          <w:szCs w:val="20"/>
          <w:rPrChange w:id="58" w:author="kashishkalwani@www.srcm.org" w:date="2020-11-24T18:57:00Z">
            <w:rPr>
              <w:sz w:val="24"/>
              <w:szCs w:val="24"/>
            </w:rPr>
          </w:rPrChange>
        </w:rPr>
        <w:pPrChange w:id="59" w:author="kashishkalwani@www.srcm.org" w:date="2020-11-24T18:59:00Z">
          <w:pPr/>
        </w:pPrChange>
      </w:pPr>
      <w:r w:rsidRPr="00F45398">
        <w:rPr>
          <w:sz w:val="20"/>
          <w:szCs w:val="20"/>
          <w:rPrChange w:id="60" w:author="kashishkalwani@www.srcm.org" w:date="2020-11-24T18:57:00Z">
            <w:rPr>
              <w:sz w:val="24"/>
              <w:szCs w:val="24"/>
            </w:rPr>
          </w:rPrChange>
        </w:rPr>
        <w:t xml:space="preserve">For me now, the most important thing that matters in life is how you look at things. Since the day I started my blogs, the number one thing that people tell me is how inspired they are to see my unique point of view. </w:t>
      </w:r>
      <w:del w:id="61" w:author="kashishkalwani@www.srcm.org" w:date="2020-11-24T19:00:00Z">
        <w:r w:rsidRPr="00F45398" w:rsidDel="00F45398">
          <w:rPr>
            <w:sz w:val="20"/>
            <w:szCs w:val="20"/>
            <w:rPrChange w:id="62" w:author="kashishkalwani@www.srcm.org" w:date="2020-11-24T18:57:00Z">
              <w:rPr>
                <w:sz w:val="24"/>
                <w:szCs w:val="24"/>
              </w:rPr>
            </w:rPrChange>
          </w:rPr>
          <w:delText>I’m</w:delText>
        </w:r>
      </w:del>
      <w:ins w:id="63" w:author="kashishkalwani@www.srcm.org" w:date="2020-11-24T19:00:00Z">
        <w:r w:rsidRPr="00F45398">
          <w:rPr>
            <w:sz w:val="20"/>
            <w:szCs w:val="20"/>
            <w:rPrChange w:id="64" w:author="kashishkalwani@www.srcm.org" w:date="2020-11-24T18:57:00Z">
              <w:rPr>
                <w:sz w:val="20"/>
                <w:szCs w:val="20"/>
              </w:rPr>
            </w:rPrChange>
          </w:rPr>
          <w:t>I am</w:t>
        </w:r>
      </w:ins>
      <w:r w:rsidRPr="00F45398">
        <w:rPr>
          <w:sz w:val="20"/>
          <w:szCs w:val="20"/>
          <w:rPrChange w:id="65" w:author="kashishkalwani@www.srcm.org" w:date="2020-11-24T18:57:00Z">
            <w:rPr>
              <w:sz w:val="24"/>
              <w:szCs w:val="24"/>
            </w:rPr>
          </w:rPrChange>
        </w:rPr>
        <w:t xml:space="preserve"> extremely gra</w:t>
      </w:r>
      <w:r w:rsidRPr="00F45398">
        <w:rPr>
          <w:sz w:val="20"/>
          <w:szCs w:val="20"/>
          <w:rPrChange w:id="66" w:author="kashishkalwani@www.srcm.org" w:date="2020-11-24T18:57:00Z">
            <w:rPr>
              <w:sz w:val="24"/>
              <w:szCs w:val="24"/>
            </w:rPr>
          </w:rPrChange>
        </w:rPr>
        <w:t>teful as Heartfulness is the reason behind my positive personality. Every aspect in life, whether it is good or bad, has a purpose. Let the higher plan work out for you.</w:t>
      </w:r>
    </w:p>
    <w:p w14:paraId="00000007" w14:textId="77777777" w:rsidR="000F5C23" w:rsidRPr="00F45398" w:rsidRDefault="000F5C23" w:rsidP="00F45398">
      <w:pPr>
        <w:jc w:val="both"/>
        <w:rPr>
          <w:sz w:val="20"/>
          <w:szCs w:val="20"/>
          <w:rPrChange w:id="67" w:author="kashishkalwani@www.srcm.org" w:date="2020-11-24T18:57:00Z">
            <w:rPr/>
          </w:rPrChange>
        </w:rPr>
        <w:pPrChange w:id="68" w:author="kashishkalwani@www.srcm.org" w:date="2020-11-24T18:59:00Z">
          <w:pPr/>
        </w:pPrChange>
      </w:pPr>
    </w:p>
    <w:p w14:paraId="00000008" w14:textId="77777777" w:rsidR="000F5C23" w:rsidRPr="00F45398" w:rsidRDefault="000F5C23">
      <w:pPr>
        <w:rPr>
          <w:sz w:val="20"/>
          <w:szCs w:val="20"/>
          <w:rPrChange w:id="69" w:author="kashishkalwani@www.srcm.org" w:date="2020-11-24T18:57:00Z">
            <w:rPr/>
          </w:rPrChange>
        </w:rPr>
      </w:pPr>
    </w:p>
    <w:sectPr w:rsidR="000F5C23" w:rsidRPr="00F453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shishkalwani@www.srcm.org">
    <w15:presenceInfo w15:providerId="None" w15:userId="kashishkalwani@www.srcm.or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23"/>
    <w:rsid w:val="000F5C23"/>
    <w:rsid w:val="00F4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84A7"/>
  <w15:docId w15:val="{1BD513CE-8733-4D32-A136-65ACF150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398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39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E49C3-C10A-4873-A6D5-F6895E770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kashishkalwani@www.srcm.org</cp:lastModifiedBy>
  <cp:revision>2</cp:revision>
  <dcterms:created xsi:type="dcterms:W3CDTF">2020-11-24T13:27:00Z</dcterms:created>
  <dcterms:modified xsi:type="dcterms:W3CDTF">2020-11-24T13:30:00Z</dcterms:modified>
</cp:coreProperties>
</file>